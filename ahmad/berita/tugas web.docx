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908" w:rsidRDefault="00EF2908">
      <w:pPr>
        <w:pStyle w:val="Judul1"/>
        <w:shd w:val="clear" w:color="auto" w:fill="FFFFFF"/>
        <w:spacing w:before="0" w:line="375" w:lineRule="atLeast"/>
        <w:divId w:val="92938034"/>
        <w:rPr>
          <w:rFonts w:ascii="Helvetica" w:eastAsia="Times New Roman" w:hAnsi="Helvetica"/>
          <w:color w:val="000000"/>
          <w:sz w:val="33"/>
          <w:szCs w:val="33"/>
        </w:rPr>
      </w:pPr>
      <w:r>
        <w:rPr>
          <w:rFonts w:ascii="Helvetica" w:eastAsia="Times New Roman" w:hAnsi="Helvetica"/>
          <w:b/>
          <w:bCs/>
          <w:color w:val="000000"/>
          <w:sz w:val="33"/>
          <w:szCs w:val="33"/>
        </w:rPr>
        <w:t>Kalahkan Thailand, Indonesia Juara Piala AFF U-22 2019</w:t>
      </w:r>
    </w:p>
    <w:p w:rsidR="00EF2908" w:rsidRDefault="00EF2908">
      <w:pPr>
        <w:shd w:val="clear" w:color="auto" w:fill="FFFFFF"/>
        <w:divId w:val="1185363438"/>
        <w:rPr>
          <w:rFonts w:ascii="Helvetica" w:eastAsia="Times New Roman" w:hAnsi="Helvetica"/>
          <w:color w:val="838282"/>
          <w:sz w:val="17"/>
          <w:szCs w:val="17"/>
        </w:rPr>
      </w:pPr>
      <w:r>
        <w:rPr>
          <w:rFonts w:ascii="Helvetica" w:eastAsia="Times New Roman" w:hAnsi="Helvetica"/>
          <w:color w:val="838282"/>
          <w:sz w:val="17"/>
          <w:szCs w:val="17"/>
        </w:rPr>
        <w:t>Selasa, 26 Februari 2019 | 20:22 WIB</w:t>
      </w:r>
    </w:p>
    <w:p w:rsidR="00EF2908" w:rsidRDefault="00EF2908">
      <w:pPr>
        <w:shd w:val="clear" w:color="auto" w:fill="FFFFFF"/>
        <w:divId w:val="447509186"/>
        <w:rPr>
          <w:rFonts w:ascii="Helvetica" w:eastAsia="Times New Roman" w:hAnsi="Helvetica"/>
          <w:color w:val="000000"/>
          <w:sz w:val="18"/>
          <w:szCs w:val="18"/>
        </w:rPr>
      </w:pPr>
      <w:r>
        <w:rPr>
          <w:rFonts w:ascii="Helvetica" w:eastAsia="Times New Roman" w:hAnsi="Helvetica"/>
          <w:noProof/>
          <w:color w:val="000000"/>
          <w:sz w:val="18"/>
          <w:szCs w:val="18"/>
        </w:rPr>
        <w:drawing>
          <wp:inline distT="0" distB="0" distL="0" distR="0" wp14:anchorId="307ACBED" wp14:editId="0CD63559">
            <wp:extent cx="3429000" cy="2286000"/>
            <wp:effectExtent l="0" t="0" r="0" b="0"/>
            <wp:docPr id="1" name="Gambar 1" descr="Pelatih Timnas U-22 Indra Sjafri (kedelapan kiri) bersama Menteri Pemuda dan Olah Raga Imam Nahrawi (ketujuh kiri) memegang piala beserta pemain dan Ofisial Timnas Indonesia seusai penganugerahan Piala AFF U-22 2019 di Stadion Nasional Olimpiade Phnom Penh, Kamboja, Selasa (26/2/2019). Indonesia menjadi juara setelah mengalahkan Thaliand dengan skor 2-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Pelatih Timnas U-22 Indra Sjafri (kedelapan kiri) bersama Menteri Pemuda dan Olah Raga Imam Nahrawi (ketujuh kiri) memegang piala beserta pemain dan Ofisial Timnas Indonesia seusai penganugerahan Piala AFF U-22 2019 di Stadion Nasional Olimpiade Phnom Penh, Kamboja, Selasa (26/2/2019). Indonesia menjadi juara setelah mengalahkan Thaliand dengan skor 2-1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2908" w:rsidRDefault="00EF2908">
      <w:pPr>
        <w:shd w:val="clear" w:color="auto" w:fill="FFFFFF"/>
        <w:divId w:val="2138720572"/>
        <w:rPr>
          <w:ins w:id="1" w:author="Unknown"/>
          <w:rFonts w:ascii="Helvetica" w:eastAsia="Times New Roman" w:hAnsi="Helvetica"/>
          <w:color w:val="000000"/>
          <w:sz w:val="18"/>
          <w:szCs w:val="18"/>
        </w:rPr>
      </w:pPr>
    </w:p>
    <w:p w:rsidR="00EF2908" w:rsidRDefault="00EF2908">
      <w:pPr>
        <w:shd w:val="clear" w:color="auto" w:fill="F2F2F2"/>
        <w:divId w:val="1132165534"/>
        <w:rPr>
          <w:rFonts w:ascii="Arial" w:eastAsia="Times New Roman" w:hAnsi="Arial"/>
          <w:color w:val="000000"/>
          <w:sz w:val="21"/>
          <w:szCs w:val="21"/>
        </w:rPr>
      </w:pPr>
    </w:p>
    <w:p w:rsidR="00EF2908" w:rsidRDefault="00EF2908">
      <w:pPr>
        <w:pStyle w:val="NormalWeb"/>
        <w:shd w:val="clear" w:color="auto" w:fill="FFFFFF"/>
        <w:spacing w:line="360" w:lineRule="atLeast"/>
        <w:divId w:val="1028143749"/>
        <w:rPr>
          <w:rFonts w:ascii="Helvetica" w:hAnsi="Helvetica"/>
          <w:color w:val="000000"/>
        </w:rPr>
      </w:pPr>
      <w:r>
        <w:rPr>
          <w:rStyle w:val="Kuat"/>
          <w:rFonts w:ascii="Helvetica" w:hAnsi="Helvetica"/>
          <w:color w:val="000000"/>
        </w:rPr>
        <w:t>KOMPAS.com</w:t>
      </w:r>
      <w:r>
        <w:rPr>
          <w:rFonts w:ascii="Helvetica" w:hAnsi="Helvetica"/>
          <w:color w:val="000000"/>
        </w:rPr>
        <w:t> — Indonesia meraih </w:t>
      </w:r>
      <w:hyperlink r:id="rId5" w:tgtFrame="_self" w:history="1">
        <w:r>
          <w:rPr>
            <w:rStyle w:val="Hyperlink"/>
            <w:rFonts w:ascii="Helvetica" w:hAnsi="Helvetica"/>
            <w:color w:val="428BCA"/>
          </w:rPr>
          <w:t>Piala AFF U-22</w:t>
        </w:r>
      </w:hyperlink>
      <w:r>
        <w:rPr>
          <w:rFonts w:ascii="Helvetica" w:hAnsi="Helvetica"/>
          <w:color w:val="000000"/>
        </w:rPr>
        <w:t xml:space="preserve"> 2019. Pada final di Stadion Nasional, Phnom Penh, Kamboja, Selasa (26/2/2019) malam, pasukan Indra </w:t>
      </w:r>
      <w:proofErr w:type="spellStart"/>
      <w:r>
        <w:rPr>
          <w:rFonts w:ascii="Helvetica" w:hAnsi="Helvetica"/>
          <w:color w:val="000000"/>
        </w:rPr>
        <w:t>Sjafri</w:t>
      </w:r>
      <w:proofErr w:type="spellEnd"/>
      <w:r>
        <w:rPr>
          <w:rFonts w:ascii="Helvetica" w:hAnsi="Helvetica"/>
          <w:color w:val="000000"/>
        </w:rPr>
        <w:t xml:space="preserve"> menang 2-1 atas Thailand yang merupakan juara bertahan.</w:t>
      </w:r>
    </w:p>
    <w:p w:rsidR="00EF2908" w:rsidRDefault="00EF2908">
      <w:pPr>
        <w:pStyle w:val="NormalWeb"/>
        <w:shd w:val="clear" w:color="auto" w:fill="FFFFFF"/>
        <w:spacing w:line="360" w:lineRule="atLeast"/>
        <w:divId w:val="1028143749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Setelah bermain imbang tanpa gol pada paruh pertama, Thailand mengejutkan kubu Indonesia ketika menjebol gawang Awan </w:t>
      </w:r>
      <w:proofErr w:type="spellStart"/>
      <w:r>
        <w:rPr>
          <w:rFonts w:ascii="Helvetica" w:hAnsi="Helvetica"/>
          <w:color w:val="000000"/>
        </w:rPr>
        <w:t>Setho</w:t>
      </w:r>
      <w:proofErr w:type="spellEnd"/>
      <w:r>
        <w:rPr>
          <w:rFonts w:ascii="Helvetica" w:hAnsi="Helvetica"/>
          <w:color w:val="000000"/>
        </w:rPr>
        <w:t xml:space="preserve"> pada menit ke-57. Saringkan </w:t>
      </w:r>
      <w:proofErr w:type="spellStart"/>
      <w:r>
        <w:rPr>
          <w:rFonts w:ascii="Helvetica" w:hAnsi="Helvetica"/>
          <w:color w:val="000000"/>
        </w:rPr>
        <w:t>Promsupa</w:t>
      </w:r>
      <w:proofErr w:type="spellEnd"/>
      <w:r>
        <w:rPr>
          <w:rFonts w:ascii="Helvetica" w:hAnsi="Helvetica"/>
          <w:color w:val="000000"/>
        </w:rPr>
        <w:t xml:space="preserve"> bisa memanfaatkan tendangan bebas untuk menghasilkan gol. </w:t>
      </w:r>
    </w:p>
    <w:p w:rsidR="00EF2908" w:rsidRDefault="00EF2908">
      <w:pPr>
        <w:pStyle w:val="NormalWeb"/>
        <w:shd w:val="clear" w:color="auto" w:fill="FFFFFF"/>
        <w:spacing w:line="360" w:lineRule="atLeast"/>
        <w:divId w:val="1028143749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Indonesia memberikan respons yang sangat bagus karena hanya berselang dua menit, mereka bisa menyamakan skor. Sani Rizki melepaskan tendangan keras yang membentur kepala Marco </w:t>
      </w:r>
      <w:proofErr w:type="spellStart"/>
      <w:r>
        <w:rPr>
          <w:rFonts w:ascii="Helvetica" w:hAnsi="Helvetica"/>
          <w:color w:val="000000"/>
        </w:rPr>
        <w:t>Ballini</w:t>
      </w:r>
      <w:proofErr w:type="spellEnd"/>
      <w:r>
        <w:rPr>
          <w:rFonts w:ascii="Helvetica" w:hAnsi="Helvetica"/>
          <w:color w:val="000000"/>
        </w:rPr>
        <w:t xml:space="preserve"> dan berbuah gol bagi Garuda Muda.</w:t>
      </w:r>
    </w:p>
    <w:p w:rsidR="00EF2908" w:rsidRDefault="00EF2908">
      <w:pPr>
        <w:pStyle w:val="NormalWeb"/>
        <w:shd w:val="clear" w:color="auto" w:fill="FFFFFF"/>
        <w:spacing w:line="360" w:lineRule="atLeast"/>
        <w:divId w:val="1028143749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Bak kesetanan, Indonesia kian bergairah melancarkan serangan setelah gol tersebut. Alhasil, Indonesia mencetak gol kedua pada menit ke-63 lewat sundulan Osvaldo yang menyambut umpan tendangan bebas dari sisi kiri pertahanan Thailand. Skor 2-1 bertahan hingga laga usai dan Indonesia juara dalam debutnya pada turnamen ini. </w:t>
      </w:r>
    </w:p>
    <w:p w:rsidR="00EF2908" w:rsidRDefault="00EF2908">
      <w:pPr>
        <w:pStyle w:val="NormalWeb"/>
        <w:shd w:val="clear" w:color="auto" w:fill="FFFFFF"/>
        <w:spacing w:line="360" w:lineRule="atLeast"/>
        <w:divId w:val="1028143749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Piala AFF U-22 merupakan edisi kedua. Sebelumnya, turnamen ini bernama Piala AFF U-23 yang pertama kali digelar pada 2005 dan Thailand menjadi juara setelah menang 3-0 atas Singapura dalam final di Stadion </w:t>
      </w:r>
      <w:proofErr w:type="spellStart"/>
      <w:r>
        <w:rPr>
          <w:rFonts w:ascii="Helvetica" w:hAnsi="Helvetica"/>
          <w:color w:val="000000"/>
        </w:rPr>
        <w:t>Thai</w:t>
      </w:r>
      <w:proofErr w:type="spellEnd"/>
      <w:r>
        <w:rPr>
          <w:rFonts w:ascii="Helvetica" w:hAnsi="Helvetica"/>
          <w:color w:val="000000"/>
        </w:rPr>
        <w:t xml:space="preserve"> Army Sports, Thailand. Dari 2006 hingga 2018, kompetisi ini tidak digulirkan.</w:t>
      </w:r>
    </w:p>
    <w:p w:rsidR="00EF2908" w:rsidRDefault="00EF2908">
      <w:pPr>
        <w:pStyle w:val="NormalWeb"/>
        <w:shd w:val="clear" w:color="auto" w:fill="FFFFFF"/>
        <w:spacing w:line="360" w:lineRule="atLeast"/>
        <w:divId w:val="1028143749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lastRenderedPageBreak/>
        <w:t xml:space="preserve">Hasil ini pun menghadirkan sejarah bagi Indra </w:t>
      </w:r>
      <w:proofErr w:type="spellStart"/>
      <w:r>
        <w:rPr>
          <w:rFonts w:ascii="Helvetica" w:hAnsi="Helvetica"/>
          <w:color w:val="000000"/>
        </w:rPr>
        <w:t>Sjafri</w:t>
      </w:r>
      <w:proofErr w:type="spellEnd"/>
      <w:r>
        <w:rPr>
          <w:rFonts w:ascii="Helvetica" w:hAnsi="Helvetica"/>
          <w:color w:val="000000"/>
        </w:rPr>
        <w:t xml:space="preserve"> karena untuk kali kedua dia membawa tim muda Indonesia meraih gelar juara. Sebelumnya, Indra mengantarkan </w:t>
      </w:r>
      <w:proofErr w:type="spellStart"/>
      <w:r>
        <w:rPr>
          <w:rFonts w:ascii="Helvetica" w:hAnsi="Helvetica"/>
          <w:color w:val="000000"/>
        </w:rPr>
        <w:t>timnas</w:t>
      </w:r>
      <w:proofErr w:type="spellEnd"/>
      <w:r>
        <w:rPr>
          <w:rFonts w:ascii="Helvetica" w:hAnsi="Helvetica"/>
          <w:color w:val="000000"/>
        </w:rPr>
        <w:t xml:space="preserve"> U-19 Indonesia juara Piala AFF U-19 2013.</w:t>
      </w:r>
    </w:p>
    <w:p w:rsidR="00EF2908" w:rsidRDefault="00EF2908"/>
    <w:sectPr w:rsidR="00EF2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08"/>
    <w:rsid w:val="00EF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C941D2"/>
  <w15:chartTrackingRefBased/>
  <w15:docId w15:val="{69F7D472-CF4D-E747-9AAC-D2136EC5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EF2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EF2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ParagrafDefault"/>
    <w:uiPriority w:val="99"/>
    <w:semiHidden/>
    <w:unhideWhenUsed/>
    <w:rsid w:val="00EF290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F290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Kuat">
    <w:name w:val="Strong"/>
    <w:basedOn w:val="FontParagrafDefault"/>
    <w:uiPriority w:val="22"/>
    <w:qFormat/>
    <w:rsid w:val="00EF29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38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0319">
              <w:marLeft w:val="-104"/>
              <w:marRight w:val="-1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918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5789">
                      <w:marLeft w:val="44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143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5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indeks.kompas.com/tag/Piala-AFF-U-22" TargetMode="Externa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Pengguna Tamu</cp:lastModifiedBy>
  <cp:revision>2</cp:revision>
  <dcterms:created xsi:type="dcterms:W3CDTF">2019-03-10T13:16:00Z</dcterms:created>
  <dcterms:modified xsi:type="dcterms:W3CDTF">2019-03-10T13:16:00Z</dcterms:modified>
</cp:coreProperties>
</file>